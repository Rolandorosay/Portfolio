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FFCEB" w14:textId="77777777" w:rsidR="00E238CA" w:rsidRPr="00E238CA" w:rsidRDefault="00E238CA" w:rsidP="00E238CA">
      <w:pPr>
        <w:spacing w:before="240" w:line="0" w:lineRule="atLeast"/>
        <w:ind w:right="20"/>
        <w:rPr>
          <w:rFonts w:ascii="Arial" w:eastAsia="Arial" w:hAnsi="Arial" w:cs="Arial"/>
          <w:color w:val="A41E34"/>
          <w:sz w:val="28"/>
          <w:szCs w:val="28"/>
        </w:rPr>
      </w:pPr>
    </w:p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6D21BAD" w14:textId="77777777" w:rsidR="00E238CA" w:rsidRPr="0039328A" w:rsidRDefault="00E238CA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The file where you imported Bootstrap, for extra credit</w:t>
      </w:r>
    </w:p>
    <w:p w14:paraId="55B94CF7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E238CA" w14:paraId="365CCD20" w14:textId="77777777" w:rsidTr="002B35A1">
        <w:tc>
          <w:tcPr>
            <w:tcW w:w="9350" w:type="dxa"/>
            <w:gridSpan w:val="2"/>
          </w:tcPr>
          <w:p w14:paraId="5CD3EC69" w14:textId="4250A30C" w:rsidR="00E238CA" w:rsidRPr="0039328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Your Information</w:t>
            </w:r>
          </w:p>
          <w:p w14:paraId="4B206F5B" w14:textId="77777777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BAA5DA1" w14:textId="77777777" w:rsidTr="00FC05EE">
        <w:tc>
          <w:tcPr>
            <w:tcW w:w="3505" w:type="dxa"/>
          </w:tcPr>
          <w:p w14:paraId="648E80CA" w14:textId="56AD1CDC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49EFB2C7" w14:textId="0E1C0BF3" w:rsidR="00E238CA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Rolando Rodriguez</w:t>
            </w:r>
          </w:p>
        </w:tc>
      </w:tr>
      <w:tr w:rsidR="00E238CA" w14:paraId="2CB4D486" w14:textId="77777777" w:rsidTr="00FC05EE">
        <w:tc>
          <w:tcPr>
            <w:tcW w:w="3505" w:type="dxa"/>
          </w:tcPr>
          <w:p w14:paraId="1015C498" w14:textId="4DA8B1FB" w:rsidR="00E238CA" w:rsidRDefault="00E238C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2E23C121" w14:textId="51999E23" w:rsidR="00E238CA" w:rsidRDefault="0049779A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invstapp@gmail.com</w:t>
            </w:r>
          </w:p>
        </w:tc>
      </w:tr>
      <w:tr w:rsidR="00E238CA" w14:paraId="000C5693" w14:textId="77777777" w:rsidTr="00FC05EE">
        <w:tc>
          <w:tcPr>
            <w:tcW w:w="3505" w:type="dxa"/>
          </w:tcPr>
          <w:p w14:paraId="6F3F1617" w14:textId="5D762CA9" w:rsidR="00E238CA" w:rsidRPr="0039328A" w:rsidRDefault="00FC05EE" w:rsidP="00FC05EE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  <w:p w14:paraId="4EE2589A" w14:textId="10A3995C" w:rsidR="00E238CA" w:rsidRPr="00E238CA" w:rsidRDefault="00E238CA" w:rsidP="00E238CA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45" w:type="dxa"/>
          </w:tcPr>
          <w:p w14:paraId="5C6DEC3A" w14:textId="54B63831" w:rsidR="00E238CA" w:rsidRPr="00E238CA" w:rsidRDefault="0020463B" w:rsidP="0049779A">
            <w:pPr>
              <w:spacing w:line="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???</w:t>
            </w:r>
          </w:p>
        </w:tc>
      </w:tr>
      <w:tr w:rsidR="00E238CA" w14:paraId="7D292E50" w14:textId="77777777" w:rsidTr="00FC05EE">
        <w:tc>
          <w:tcPr>
            <w:tcW w:w="3505" w:type="dxa"/>
          </w:tcPr>
          <w:p w14:paraId="7461EF49" w14:textId="09E3E30D" w:rsidR="00E238CA" w:rsidRDefault="00E238CA" w:rsidP="00E238CA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</w:t>
            </w:r>
            <w:proofErr w:type="spellEnd"/>
            <w:r>
              <w:rPr>
                <w:rFonts w:ascii="Arial" w:hAnsi="Arial" w:cs="Arial"/>
              </w:rPr>
              <w:t>ome Page</w:t>
            </w:r>
          </w:p>
        </w:tc>
        <w:tc>
          <w:tcPr>
            <w:tcW w:w="5845" w:type="dxa"/>
          </w:tcPr>
          <w:p w14:paraId="3C27B169" w14:textId="77777777" w:rsidR="0049779A" w:rsidRDefault="0049779A" w:rsidP="0049779A">
            <w:pPr>
              <w:spacing w:line="240" w:lineRule="auto"/>
              <w:rPr>
                <w:sz w:val="24"/>
                <w:szCs w:val="24"/>
                <w:lang w:val="en-US" w:eastAsia="en-US"/>
              </w:rPr>
            </w:pPr>
            <w:hyperlink r:id="rId9" w:history="1">
              <w:r>
                <w:rPr>
                  <w:rStyle w:val="Hyperlink"/>
                  <w:rFonts w:ascii="Helvetica" w:hAnsi="Helvetica"/>
                  <w:shd w:val="clear" w:color="auto" w:fill="0D1117"/>
                </w:rPr>
                <w:t>https://rolandorosay.github.io/Portfolio/</w:t>
              </w:r>
            </w:hyperlink>
          </w:p>
          <w:p w14:paraId="6C25B1F6" w14:textId="77777777" w:rsidR="00E238CA" w:rsidRDefault="00E238CA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49779A" w14:paraId="72C41459" w14:textId="77777777" w:rsidTr="00FC05EE">
        <w:tc>
          <w:tcPr>
            <w:tcW w:w="3505" w:type="dxa"/>
          </w:tcPr>
          <w:p w14:paraId="2FE2AE52" w14:textId="127DDBA6" w:rsidR="0049779A" w:rsidRDefault="0049779A" w:rsidP="004977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31A1B6A0" w14:textId="77777777" w:rsidR="0049779A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 w:rsidRPr="0049779A">
              <w:rPr>
                <w:rFonts w:ascii="Arial" w:hAnsi="Arial" w:cs="Arial"/>
                <w:color w:val="A41E34"/>
                <w:sz w:val="26"/>
                <w:lang w:val="en-US"/>
              </w:rPr>
              <w:t>https://github.com/Rolandorosay</w:t>
            </w:r>
          </w:p>
          <w:p w14:paraId="23E7D771" w14:textId="77777777" w:rsidR="0049779A" w:rsidRPr="0039328A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</w:p>
          <w:p w14:paraId="264651FD" w14:textId="77777777" w:rsidR="0049779A" w:rsidRDefault="0049779A" w:rsidP="0049779A">
            <w:pPr>
              <w:jc w:val="both"/>
              <w:rPr>
                <w:rFonts w:ascii="Arial" w:hAnsi="Arial" w:cs="Arial"/>
              </w:rPr>
            </w:pPr>
          </w:p>
        </w:tc>
      </w:tr>
      <w:tr w:rsidR="0049779A" w14:paraId="26605260" w14:textId="77777777" w:rsidTr="00FC05EE">
        <w:tc>
          <w:tcPr>
            <w:tcW w:w="3505" w:type="dxa"/>
          </w:tcPr>
          <w:p w14:paraId="674D986F" w14:textId="26E9E297" w:rsidR="0049779A" w:rsidRDefault="0049779A" w:rsidP="0049779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 (if applicable)</w:t>
            </w:r>
          </w:p>
        </w:tc>
        <w:tc>
          <w:tcPr>
            <w:tcW w:w="5845" w:type="dxa"/>
          </w:tcPr>
          <w:p w14:paraId="6DA536F4" w14:textId="77777777" w:rsidR="0049779A" w:rsidRDefault="0049779A" w:rsidP="0049779A">
            <w:pPr>
              <w:spacing w:line="240" w:lineRule="auto"/>
              <w:rPr>
                <w:sz w:val="24"/>
                <w:szCs w:val="24"/>
                <w:lang w:val="en-US" w:eastAsia="en-US"/>
              </w:rPr>
            </w:pPr>
            <w:hyperlink r:id="rId10" w:history="1">
              <w:r>
                <w:rPr>
                  <w:rStyle w:val="Hyperlink"/>
                  <w:rFonts w:ascii="Helvetica" w:hAnsi="Helvetica"/>
                  <w:shd w:val="clear" w:color="auto" w:fill="0D1117"/>
                </w:rPr>
                <w:t>https://rolandorosay.github.io/Portfolio/</w:t>
              </w:r>
            </w:hyperlink>
          </w:p>
          <w:p w14:paraId="26DDCF24" w14:textId="77777777" w:rsidR="0049779A" w:rsidRDefault="0049779A" w:rsidP="0049779A">
            <w:pPr>
              <w:jc w:val="both"/>
              <w:rPr>
                <w:rFonts w:ascii="Arial" w:hAnsi="Arial" w:cs="Arial"/>
              </w:rPr>
            </w:pPr>
          </w:p>
        </w:tc>
      </w:tr>
      <w:tr w:rsidR="0049779A" w14:paraId="0DBB4CE9" w14:textId="77777777" w:rsidTr="00FC05EE">
        <w:tc>
          <w:tcPr>
            <w:tcW w:w="3505" w:type="dxa"/>
          </w:tcPr>
          <w:p w14:paraId="5D7A7E02" w14:textId="5E823D48" w:rsidR="0049779A" w:rsidRPr="0039328A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  <w:p w14:paraId="4D3CDE00" w14:textId="77777777" w:rsidR="0049779A" w:rsidRDefault="0049779A" w:rsidP="0049779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45" w:type="dxa"/>
          </w:tcPr>
          <w:p w14:paraId="3F40F602" w14:textId="7D5B0F49" w:rsidR="0049779A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r w:rsidRPr="0049779A">
              <w:rPr>
                <w:rFonts w:ascii="Arial" w:hAnsi="Arial" w:cs="Arial"/>
                <w:color w:val="A41E34"/>
                <w:sz w:val="26"/>
                <w:lang w:val="en-US"/>
              </w:rPr>
              <w:t>https://github.com/Rolandorosay</w:t>
            </w:r>
          </w:p>
          <w:p w14:paraId="296658B6" w14:textId="77777777" w:rsidR="0049779A" w:rsidRPr="0039328A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</w:p>
          <w:p w14:paraId="331D7FC4" w14:textId="77777777" w:rsidR="0049779A" w:rsidRDefault="0049779A" w:rsidP="0049779A">
            <w:pPr>
              <w:jc w:val="both"/>
              <w:rPr>
                <w:rFonts w:ascii="Arial" w:hAnsi="Arial" w:cs="Arial"/>
              </w:rPr>
            </w:pPr>
          </w:p>
        </w:tc>
      </w:tr>
      <w:tr w:rsidR="0049779A" w14:paraId="7995F7D7" w14:textId="77777777" w:rsidTr="00FC05EE">
        <w:tc>
          <w:tcPr>
            <w:tcW w:w="3505" w:type="dxa"/>
          </w:tcPr>
          <w:p w14:paraId="7D738586" w14:textId="7A316ECD" w:rsidR="0049779A" w:rsidRPr="00734B5E" w:rsidRDefault="0049779A" w:rsidP="0049779A">
            <w:pPr>
              <w:jc w:val="both"/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49779A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26DF623E" w14:textId="23D6AA96" w:rsidR="0049779A" w:rsidRDefault="0049779A" w:rsidP="0049779A">
            <w:pPr>
              <w:spacing w:line="240" w:lineRule="auto"/>
              <w:rPr>
                <w:sz w:val="24"/>
                <w:szCs w:val="24"/>
                <w:lang w:val="en-US" w:eastAsia="en-US"/>
              </w:rPr>
            </w:pPr>
            <w:hyperlink r:id="rId11" w:history="1">
              <w:r>
                <w:rPr>
                  <w:rStyle w:val="Hyperlink"/>
                  <w:rFonts w:ascii="Helvetica" w:hAnsi="Helvetica"/>
                  <w:shd w:val="clear" w:color="auto" w:fill="0D1117"/>
                </w:rPr>
                <w:t>https://rolandorosay.github.io/PacMen-Exercise/</w:t>
              </w:r>
            </w:hyperlink>
            <w:r>
              <w:t xml:space="preserve"> </w:t>
            </w:r>
          </w:p>
          <w:p w14:paraId="7AA3D100" w14:textId="02C976C2" w:rsidR="0049779A" w:rsidRDefault="0049779A" w:rsidP="0049779A">
            <w:pPr>
              <w:spacing w:line="240" w:lineRule="auto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49779A" w14:paraId="2759026F" w14:textId="77777777" w:rsidTr="00FC05EE">
        <w:tc>
          <w:tcPr>
            <w:tcW w:w="3505" w:type="dxa"/>
          </w:tcPr>
          <w:p w14:paraId="53D65C97" w14:textId="77777777" w:rsidR="0049779A" w:rsidRPr="00734B5E" w:rsidRDefault="0049779A" w:rsidP="0049779A">
            <w:pPr>
              <w:jc w:val="both"/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49779A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2A8BC7D6" w14:textId="77777777" w:rsidR="0049779A" w:rsidRDefault="0049779A" w:rsidP="0049779A">
            <w:pPr>
              <w:spacing w:line="240" w:lineRule="auto"/>
              <w:rPr>
                <w:sz w:val="24"/>
                <w:szCs w:val="24"/>
                <w:lang w:val="en-US" w:eastAsia="en-US"/>
              </w:rPr>
            </w:pPr>
            <w:hyperlink r:id="rId12" w:history="1">
              <w:r>
                <w:rPr>
                  <w:rStyle w:val="Hyperlink"/>
                  <w:rFonts w:ascii="Helvetica" w:hAnsi="Helvetica"/>
                  <w:shd w:val="clear" w:color="auto" w:fill="0D1117"/>
                </w:rPr>
                <w:t>https://rolandorosay.github.io/Eyes-Exercise/</w:t>
              </w:r>
            </w:hyperlink>
          </w:p>
          <w:p w14:paraId="757512A4" w14:textId="77777777" w:rsidR="0049779A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49779A" w14:paraId="162290EC" w14:textId="77777777" w:rsidTr="00FC05EE">
        <w:tc>
          <w:tcPr>
            <w:tcW w:w="3505" w:type="dxa"/>
          </w:tcPr>
          <w:p w14:paraId="4EC58A47" w14:textId="61AAF0E2" w:rsidR="0049779A" w:rsidRDefault="0049779A" w:rsidP="004977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lastRenderedPageBreak/>
              <w:t>Real Time Bus Tracking Repository</w:t>
            </w:r>
          </w:p>
        </w:tc>
        <w:tc>
          <w:tcPr>
            <w:tcW w:w="5845" w:type="dxa"/>
          </w:tcPr>
          <w:p w14:paraId="392399E0" w14:textId="77777777" w:rsidR="0049779A" w:rsidRDefault="0049779A" w:rsidP="0049779A">
            <w:pPr>
              <w:spacing w:line="240" w:lineRule="auto"/>
              <w:rPr>
                <w:sz w:val="24"/>
                <w:szCs w:val="24"/>
                <w:lang w:val="en-US" w:eastAsia="en-US"/>
              </w:rPr>
            </w:pPr>
            <w:hyperlink r:id="rId13" w:history="1">
              <w:r>
                <w:rPr>
                  <w:rStyle w:val="Hyperlink"/>
                  <w:rFonts w:ascii="Helvetica" w:hAnsi="Helvetica"/>
                  <w:shd w:val="clear" w:color="auto" w:fill="0D1117"/>
                </w:rPr>
                <w:t>https://rolandorosay.github.io/NYC-Bus-Tracker/</w:t>
              </w:r>
            </w:hyperlink>
          </w:p>
          <w:p w14:paraId="0B56A5C8" w14:textId="77777777" w:rsidR="0049779A" w:rsidRDefault="0049779A" w:rsidP="0049779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98BD2" w14:textId="77777777" w:rsidR="00867D32" w:rsidRDefault="00867D32">
      <w:pPr>
        <w:spacing w:after="0" w:line="240" w:lineRule="auto"/>
      </w:pPr>
      <w:r>
        <w:separator/>
      </w:r>
    </w:p>
  </w:endnote>
  <w:endnote w:type="continuationSeparator" w:id="0">
    <w:p w14:paraId="58653D97" w14:textId="77777777" w:rsidR="00867D32" w:rsidRDefault="0086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BAE3" w14:textId="77777777" w:rsidR="00511F03" w:rsidRDefault="00FC2F3C">
    <w:pPr>
      <w:pStyle w:val="Footer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Footer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F8EE9" w14:textId="77777777" w:rsidR="00867D32" w:rsidRDefault="00867D32">
      <w:pPr>
        <w:spacing w:after="0" w:line="240" w:lineRule="auto"/>
      </w:pPr>
      <w:r>
        <w:separator/>
      </w:r>
    </w:p>
  </w:footnote>
  <w:footnote w:type="continuationSeparator" w:id="0">
    <w:p w14:paraId="341AFCC9" w14:textId="77777777" w:rsidR="00867D32" w:rsidRDefault="0086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7F7B6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1EB4D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0AF2C" w14:textId="77777777" w:rsidR="00511F03" w:rsidRDefault="00FC2F3C">
    <w:pPr>
      <w:pStyle w:val="Header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4614E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7D20"/>
    <w:rsid w:val="001D39EA"/>
    <w:rsid w:val="001E1EAD"/>
    <w:rsid w:val="001E599D"/>
    <w:rsid w:val="001F4E3A"/>
    <w:rsid w:val="0020164B"/>
    <w:rsid w:val="00203C13"/>
    <w:rsid w:val="0020463B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9779A"/>
    <w:rsid w:val="004A4E3E"/>
    <w:rsid w:val="004C52B6"/>
    <w:rsid w:val="004D61E8"/>
    <w:rsid w:val="004E45D9"/>
    <w:rsid w:val="004E7C1F"/>
    <w:rsid w:val="004F487C"/>
    <w:rsid w:val="005001DB"/>
    <w:rsid w:val="00500E8C"/>
    <w:rsid w:val="00501ADE"/>
    <w:rsid w:val="005100CF"/>
    <w:rsid w:val="005106CF"/>
    <w:rsid w:val="00511F03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90C97"/>
    <w:rsid w:val="00594BE4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A39"/>
    <w:rsid w:val="006140B8"/>
    <w:rsid w:val="00627EED"/>
    <w:rsid w:val="00631D0D"/>
    <w:rsid w:val="00650269"/>
    <w:rsid w:val="00655182"/>
    <w:rsid w:val="00663FFB"/>
    <w:rsid w:val="00666071"/>
    <w:rsid w:val="0067002C"/>
    <w:rsid w:val="00674C8E"/>
    <w:rsid w:val="00684A13"/>
    <w:rsid w:val="00690F0F"/>
    <w:rsid w:val="00697CB8"/>
    <w:rsid w:val="006A1210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7A4F"/>
    <w:rsid w:val="00867D32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7BFA"/>
    <w:rsid w:val="00D23048"/>
    <w:rsid w:val="00D27E37"/>
    <w:rsid w:val="00D3246C"/>
    <w:rsid w:val="00D500A9"/>
    <w:rsid w:val="00D62500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DefaultParagraphFont"/>
    <w:qFormat/>
  </w:style>
  <w:style w:type="character" w:customStyle="1" w:styleId="large">
    <w:name w:val="large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ig-header-title">
    <w:name w:val="ig-header-title"/>
    <w:basedOn w:val="DefaultParagraphFont"/>
    <w:rsid w:val="0039328A"/>
  </w:style>
  <w:style w:type="character" w:customStyle="1" w:styleId="name">
    <w:name w:val="name"/>
    <w:basedOn w:val="DefaultParagraphFont"/>
    <w:rsid w:val="0039328A"/>
  </w:style>
  <w:style w:type="paragraph" w:styleId="ListParagraph">
    <w:name w:val="List Paragraph"/>
    <w:basedOn w:val="Normal"/>
    <w:uiPriority w:val="99"/>
    <w:rsid w:val="00E238CA"/>
    <w:pPr>
      <w:ind w:left="720"/>
      <w:contextualSpacing/>
    </w:pPr>
  </w:style>
  <w:style w:type="table" w:styleId="TableGrid">
    <w:name w:val="Table Grid"/>
    <w:basedOn w:val="Table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9779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olandorosay.github.io/NYC-Bus-Tracker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olandorosay.github.io/Eyes-Exercise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olandorosay.github.io/PacMen-Exercise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rolandorosay.github.io/Portfolio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rolandorosay.github.io/Portfolio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93408-3AAF-744B-8FCD-56C696702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Rolando Rodriguez</cp:lastModifiedBy>
  <cp:revision>2</cp:revision>
  <cp:lastPrinted>2020-02-29T12:13:00Z</cp:lastPrinted>
  <dcterms:created xsi:type="dcterms:W3CDTF">2021-05-05T17:42:00Z</dcterms:created>
  <dcterms:modified xsi:type="dcterms:W3CDTF">2021-05-05T17:42:00Z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